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F4" w:rsidRPr="00D95FCC" w:rsidRDefault="00D95FCC" w:rsidP="00AB6BE4">
      <w:pPr>
        <w:ind w:firstLine="0"/>
        <w:rPr>
          <w:rFonts w:ascii="Tw Cen MT" w:hAnsi="Tw Cen MT"/>
        </w:rPr>
      </w:pPr>
      <w:r>
        <w:rPr>
          <w:rFonts w:ascii="Tw Cen MT" w:hAnsi="Tw Cen MT"/>
        </w:rPr>
        <w:t>Ejercicio 13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 xml:space="preserve">a. </w:t>
      </w: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ts’auapiti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Ji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ts’auapiska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</w:t>
      </w:r>
      <w:proofErr w:type="spellStart"/>
      <w:r w:rsidRPr="00D95FCC">
        <w:rPr>
          <w:rFonts w:ascii="Tw Cen MT" w:hAnsi="Tw Cen MT"/>
        </w:rPr>
        <w:t>juchiiti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jerachi</w:t>
      </w:r>
      <w:proofErr w:type="spellEnd"/>
      <w:r w:rsidRPr="00D95FCC">
        <w:rPr>
          <w:rFonts w:ascii="Tw Cen MT" w:hAnsi="Tw Cen MT"/>
        </w:rPr>
        <w:t>.</w:t>
      </w:r>
      <w:r w:rsidRPr="00D95FCC">
        <w:rPr>
          <w:rFonts w:ascii="Tw Cen MT" w:hAnsi="Tw Cen MT"/>
        </w:rPr>
        <w:br/>
      </w:r>
      <w:proofErr w:type="spellStart"/>
      <w:r w:rsidRPr="00D95FCC">
        <w:rPr>
          <w:rFonts w:ascii="Tw Cen MT" w:hAnsi="Tw Cen MT"/>
          <w:b/>
        </w:rPr>
        <w:t>tepari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Homero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tepasti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ji.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>b.</w:t>
      </w: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k’éri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Ji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k’é</w:t>
      </w:r>
      <w:del w:id="0" w:author="XXX" w:date="2021-10-18T14:15:00Z">
        <w:r w:rsidRPr="00D95FCC" w:rsidDel="003702BC">
          <w:rPr>
            <w:rFonts w:ascii="Tw Cen MT" w:hAnsi="Tw Cen MT"/>
          </w:rPr>
          <w:delText>ri</w:delText>
        </w:r>
      </w:del>
      <w:r w:rsidRPr="00D95FCC">
        <w:rPr>
          <w:rFonts w:ascii="Tw Cen MT" w:hAnsi="Tw Cen MT"/>
        </w:rPr>
        <w:t>ska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</w:t>
      </w:r>
      <w:proofErr w:type="spellStart"/>
      <w:r w:rsidRPr="00D95FCC">
        <w:rPr>
          <w:rFonts w:ascii="Tw Cen MT" w:hAnsi="Tw Cen MT"/>
        </w:rPr>
        <w:t>juchiiti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sobrinu</w:t>
      </w:r>
      <w:proofErr w:type="spellEnd"/>
      <w:r w:rsidRPr="00D95FCC">
        <w:rPr>
          <w:rFonts w:ascii="Tw Cen MT" w:hAnsi="Tw Cen MT"/>
        </w:rPr>
        <w:t>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sapi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Ji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sapi</w:t>
      </w:r>
      <w:ins w:id="1" w:author="XXX" w:date="2021-10-18T14:15:00Z">
        <w:r w:rsidR="003702BC">
          <w:rPr>
            <w:rFonts w:ascii="Tw Cen MT" w:hAnsi="Tw Cen MT"/>
          </w:rPr>
          <w:t>e</w:t>
        </w:r>
      </w:ins>
      <w:r w:rsidRPr="00D95FCC">
        <w:rPr>
          <w:rFonts w:ascii="Tw Cen MT" w:hAnsi="Tw Cen MT"/>
        </w:rPr>
        <w:t>ska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</w:t>
      </w:r>
      <w:proofErr w:type="spellStart"/>
      <w:r w:rsidRPr="00D95FCC">
        <w:rPr>
          <w:rFonts w:ascii="Tw Cen MT" w:hAnsi="Tw Cen MT"/>
        </w:rPr>
        <w:t>juchiiti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jerachiicha</w:t>
      </w:r>
      <w:proofErr w:type="spellEnd"/>
      <w:del w:id="2" w:author="XXX" w:date="2021-10-18T14:15:00Z">
        <w:r w:rsidRPr="00D95FCC" w:rsidDel="003702BC">
          <w:rPr>
            <w:rFonts w:ascii="Tw Cen MT" w:hAnsi="Tw Cen MT"/>
          </w:rPr>
          <w:delText>ni</w:delText>
        </w:r>
      </w:del>
      <w:r w:rsidRPr="00D95FCC">
        <w:rPr>
          <w:rFonts w:ascii="Tw Cen MT" w:hAnsi="Tw Cen MT"/>
        </w:rPr>
        <w:t>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>c.</w:t>
      </w: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ikiamsï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Juchiiti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jerachi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Ivani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ikiamsïesti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ji.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tsípenarhini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Juchiiti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sobrinu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Cain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tsípenarhisti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ji.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>d.</w:t>
      </w: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uínhapiti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Táati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uinhapis</w:t>
      </w:r>
      <w:bookmarkStart w:id="3" w:name="_GoBack"/>
      <w:bookmarkEnd w:id="3"/>
      <w:del w:id="4" w:author="XXX" w:date="2021-10-18T14:16:00Z">
        <w:r w:rsidRPr="00D95FCC" w:rsidDel="003702BC">
          <w:rPr>
            <w:rFonts w:ascii="Tw Cen MT" w:hAnsi="Tw Cen MT"/>
          </w:rPr>
          <w:delText>im</w:delText>
        </w:r>
      </w:del>
      <w:r w:rsidRPr="00D95FCC">
        <w:rPr>
          <w:rFonts w:ascii="Tw Cen MT" w:hAnsi="Tw Cen MT"/>
        </w:rPr>
        <w:t>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ji.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ueramsï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Náanti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ueramsïesti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</w:t>
      </w:r>
      <w:proofErr w:type="spellStart"/>
      <w:r w:rsidRPr="00D95FCC">
        <w:rPr>
          <w:rFonts w:ascii="Tw Cen MT" w:hAnsi="Tw Cen MT"/>
        </w:rPr>
        <w:t>juchiiti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uáua</w:t>
      </w:r>
      <w:proofErr w:type="spellEnd"/>
      <w:r w:rsidRPr="00D95FCC">
        <w:rPr>
          <w:rFonts w:ascii="Tw Cen MT" w:hAnsi="Tw Cen MT"/>
        </w:rPr>
        <w:t>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>e.</w:t>
      </w: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k’uímsï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Ji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k’uímsïeskani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tata </w:t>
      </w:r>
      <w:proofErr w:type="spellStart"/>
      <w:r w:rsidRPr="00D95FCC">
        <w:rPr>
          <w:rFonts w:ascii="Tw Cen MT" w:hAnsi="Tw Cen MT"/>
        </w:rPr>
        <w:t>Ismaeli</w:t>
      </w:r>
      <w:proofErr w:type="spellEnd"/>
      <w:r w:rsidRPr="00D95FCC">
        <w:rPr>
          <w:rFonts w:ascii="Tw Cen MT" w:hAnsi="Tw Cen MT"/>
        </w:rPr>
        <w:t>.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ab/>
      </w:r>
      <w:proofErr w:type="spellStart"/>
      <w:r w:rsidRPr="00D95FCC">
        <w:rPr>
          <w:rFonts w:ascii="Tw Cen MT" w:hAnsi="Tw Cen MT"/>
          <w:b/>
        </w:rPr>
        <w:t>sesi</w:t>
      </w:r>
      <w:proofErr w:type="spellEnd"/>
      <w:r w:rsidRPr="00D95FCC">
        <w:rPr>
          <w:rFonts w:ascii="Tw Cen MT" w:hAnsi="Tw Cen MT"/>
          <w:b/>
        </w:rPr>
        <w:t xml:space="preserve"> </w:t>
      </w:r>
      <w:proofErr w:type="spellStart"/>
      <w:r w:rsidRPr="00D95FCC">
        <w:rPr>
          <w:rFonts w:ascii="Tw Cen MT" w:hAnsi="Tw Cen MT"/>
          <w:b/>
        </w:rPr>
        <w:t>jásï</w:t>
      </w:r>
      <w:proofErr w:type="spellEnd"/>
      <w:r w:rsidRPr="00D95FCC">
        <w:rPr>
          <w:rFonts w:ascii="Tw Cen MT" w:hAnsi="Tw Cen MT"/>
        </w:rPr>
        <w:t xml:space="preserve"> </w:t>
      </w:r>
      <w:r w:rsidRPr="00D95FCC">
        <w:rPr>
          <w:rFonts w:ascii="Tw Cen MT" w:hAnsi="Tw Cen MT"/>
        </w:rPr>
        <w:sym w:font="Wingdings" w:char="F0E0"/>
      </w:r>
      <w:r w:rsidRPr="00D95FCC">
        <w:rPr>
          <w:rFonts w:ascii="Tw Cen MT" w:hAnsi="Tw Cen MT"/>
        </w:rPr>
        <w:t xml:space="preserve"> Chris Evans </w:t>
      </w:r>
      <w:proofErr w:type="spellStart"/>
      <w:r w:rsidRPr="00D95FCC">
        <w:rPr>
          <w:rFonts w:ascii="Tw Cen MT" w:hAnsi="Tw Cen MT"/>
        </w:rPr>
        <w:t>sánteru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sesi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jásïesti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ka</w:t>
      </w:r>
      <w:proofErr w:type="spellEnd"/>
      <w:r w:rsidRPr="00D95FCC">
        <w:rPr>
          <w:rFonts w:ascii="Tw Cen MT" w:hAnsi="Tw Cen MT"/>
        </w:rPr>
        <w:t xml:space="preserve"> no Quasimodo.</w:t>
      </w:r>
    </w:p>
    <w:p w:rsidR="00AB6BE4" w:rsidRPr="00D95FCC" w:rsidRDefault="00D95FCC" w:rsidP="00AB6BE4">
      <w:pPr>
        <w:ind w:left="705" w:hanging="705"/>
        <w:jc w:val="left"/>
        <w:rPr>
          <w:rFonts w:ascii="Tw Cen MT" w:hAnsi="Tw Cen MT"/>
        </w:rPr>
      </w:pPr>
      <w:r>
        <w:rPr>
          <w:rFonts w:ascii="Tw Cen MT" w:hAnsi="Tw Cen MT"/>
        </w:rPr>
        <w:t>Ejercicio 14</w:t>
      </w:r>
    </w:p>
    <w:p w:rsidR="00AB6BE4" w:rsidRPr="00D95FCC" w:rsidRDefault="00AB6BE4" w:rsidP="00AB6BE4">
      <w:pPr>
        <w:ind w:left="705" w:hanging="705"/>
        <w:jc w:val="left"/>
        <w:rPr>
          <w:rFonts w:ascii="Tw Cen MT" w:hAnsi="Tw Cen MT"/>
        </w:rPr>
      </w:pPr>
      <w:r w:rsidRPr="00D95FCC">
        <w:rPr>
          <w:rFonts w:ascii="Tw Cen MT" w:hAnsi="Tw Cen MT"/>
        </w:rPr>
        <w:t xml:space="preserve">a. Ji </w:t>
      </w:r>
      <w:proofErr w:type="spellStart"/>
      <w:r w:rsidRPr="00D95FCC">
        <w:rPr>
          <w:rFonts w:ascii="Tw Cen MT" w:hAnsi="Tw Cen MT"/>
        </w:rPr>
        <w:t>xani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ta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iót’arhaka</w:t>
      </w:r>
      <w:proofErr w:type="spellEnd"/>
      <w:r w:rsidRPr="00D95FCC">
        <w:rPr>
          <w:rFonts w:ascii="Tw Cen MT" w:hAnsi="Tw Cen MT"/>
        </w:rPr>
        <w:t xml:space="preserve">. / Ji </w:t>
      </w:r>
      <w:proofErr w:type="spellStart"/>
      <w:r w:rsidRPr="00D95FCC">
        <w:rPr>
          <w:rFonts w:ascii="Tw Cen MT" w:hAnsi="Tw Cen MT"/>
        </w:rPr>
        <w:t>jukari</w:t>
      </w:r>
      <w:proofErr w:type="spellEnd"/>
      <w:r w:rsidRPr="00D95FCC">
        <w:rPr>
          <w:rFonts w:ascii="Tw Cen MT" w:hAnsi="Tw Cen MT"/>
        </w:rPr>
        <w:t xml:space="preserve"> </w:t>
      </w:r>
      <w:proofErr w:type="spellStart"/>
      <w:r w:rsidRPr="00D95FCC">
        <w:rPr>
          <w:rFonts w:ascii="Tw Cen MT" w:hAnsi="Tw Cen MT"/>
        </w:rPr>
        <w:t>iót’arhaskani</w:t>
      </w:r>
      <w:proofErr w:type="spellEnd"/>
      <w:r w:rsidRPr="00D95FCC">
        <w:rPr>
          <w:rFonts w:ascii="Tw Cen MT" w:hAnsi="Tw Cen MT"/>
        </w:rPr>
        <w:t>.</w:t>
      </w:r>
    </w:p>
    <w:p w:rsidR="00D95FCC" w:rsidRPr="00D95FCC" w:rsidRDefault="00D95FCC" w:rsidP="00AB6BE4">
      <w:pPr>
        <w:ind w:left="705" w:hanging="705"/>
        <w:jc w:val="left"/>
        <w:rPr>
          <w:rFonts w:ascii="Tw Cen MT" w:hAnsi="Tw Cen MT"/>
          <w:lang w:val="en-US"/>
        </w:rPr>
      </w:pPr>
      <w:r w:rsidRPr="00D95FCC">
        <w:rPr>
          <w:rFonts w:ascii="Tw Cen MT" w:hAnsi="Tw Cen MT"/>
          <w:lang w:val="en-US"/>
        </w:rPr>
        <w:t xml:space="preserve">b. Winnie Pooh </w:t>
      </w:r>
      <w:proofErr w:type="spellStart"/>
      <w:r w:rsidRPr="00D95FCC">
        <w:rPr>
          <w:rFonts w:ascii="Tw Cen MT" w:hAnsi="Tw Cen MT"/>
          <w:lang w:val="en-US"/>
        </w:rPr>
        <w:t>xani</w:t>
      </w:r>
      <w:proofErr w:type="spellEnd"/>
      <w:r w:rsidRPr="00D95FCC">
        <w:rPr>
          <w:rFonts w:ascii="Tw Cen MT" w:hAnsi="Tw Cen MT"/>
          <w:lang w:val="en-US"/>
        </w:rPr>
        <w:t xml:space="preserve"> ta </w:t>
      </w:r>
      <w:proofErr w:type="spellStart"/>
      <w:r w:rsidRPr="00D95FCC">
        <w:rPr>
          <w:rFonts w:ascii="Tw Cen MT" w:hAnsi="Tw Cen MT"/>
          <w:lang w:val="en-US"/>
        </w:rPr>
        <w:t>ámsïeka</w:t>
      </w:r>
      <w:proofErr w:type="spellEnd"/>
      <w:r w:rsidRPr="00D95FCC">
        <w:rPr>
          <w:rFonts w:ascii="Tw Cen MT" w:hAnsi="Tw Cen MT"/>
          <w:lang w:val="en-US"/>
        </w:rPr>
        <w:t xml:space="preserve">. / Winnie Pooh </w:t>
      </w:r>
      <w:proofErr w:type="spellStart"/>
      <w:r w:rsidRPr="00D95FCC">
        <w:rPr>
          <w:rFonts w:ascii="Tw Cen MT" w:hAnsi="Tw Cen MT"/>
          <w:lang w:val="en-US"/>
        </w:rPr>
        <w:t>jukari</w:t>
      </w:r>
      <w:proofErr w:type="spellEnd"/>
      <w:r w:rsidRPr="00D95FCC">
        <w:rPr>
          <w:rFonts w:ascii="Tw Cen MT" w:hAnsi="Tw Cen MT"/>
          <w:lang w:val="en-US"/>
        </w:rPr>
        <w:t xml:space="preserve"> </w:t>
      </w:r>
      <w:proofErr w:type="spellStart"/>
      <w:r w:rsidRPr="00D95FCC">
        <w:rPr>
          <w:rFonts w:ascii="Tw Cen MT" w:hAnsi="Tw Cen MT"/>
          <w:lang w:val="en-US"/>
        </w:rPr>
        <w:t>ámsïesti</w:t>
      </w:r>
      <w:proofErr w:type="spellEnd"/>
      <w:r w:rsidRPr="00D95FCC">
        <w:rPr>
          <w:rFonts w:ascii="Tw Cen MT" w:hAnsi="Tw Cen MT"/>
          <w:lang w:val="en-US"/>
        </w:rPr>
        <w:t>.</w:t>
      </w:r>
    </w:p>
    <w:p w:rsidR="00D95FCC" w:rsidRPr="00D95FCC" w:rsidRDefault="00D95FCC" w:rsidP="00AB6BE4">
      <w:pPr>
        <w:ind w:left="705" w:hanging="705"/>
        <w:jc w:val="left"/>
        <w:rPr>
          <w:rFonts w:ascii="Tw Cen MT" w:hAnsi="Tw Cen MT"/>
          <w:lang w:val="en-US"/>
        </w:rPr>
      </w:pPr>
      <w:r w:rsidRPr="00D95FCC">
        <w:rPr>
          <w:rFonts w:ascii="Tw Cen MT" w:hAnsi="Tw Cen MT"/>
          <w:lang w:val="en-US"/>
        </w:rPr>
        <w:t xml:space="preserve">c. Tom Sawyer </w:t>
      </w:r>
      <w:proofErr w:type="spellStart"/>
      <w:r w:rsidRPr="00D95FCC">
        <w:rPr>
          <w:rFonts w:ascii="Tw Cen MT" w:hAnsi="Tw Cen MT"/>
          <w:lang w:val="en-US"/>
        </w:rPr>
        <w:t>xani</w:t>
      </w:r>
      <w:proofErr w:type="spellEnd"/>
      <w:r w:rsidRPr="00D95FCC">
        <w:rPr>
          <w:rFonts w:ascii="Tw Cen MT" w:hAnsi="Tw Cen MT"/>
          <w:lang w:val="en-US"/>
        </w:rPr>
        <w:t xml:space="preserve"> ta </w:t>
      </w:r>
      <w:proofErr w:type="spellStart"/>
      <w:r w:rsidRPr="00D95FCC">
        <w:rPr>
          <w:rFonts w:ascii="Tw Cen MT" w:hAnsi="Tw Cen MT"/>
          <w:lang w:val="en-US"/>
        </w:rPr>
        <w:t>xépika</w:t>
      </w:r>
      <w:proofErr w:type="spellEnd"/>
      <w:r w:rsidRPr="00D95FCC">
        <w:rPr>
          <w:rFonts w:ascii="Tw Cen MT" w:hAnsi="Tw Cen MT"/>
          <w:lang w:val="en-US"/>
        </w:rPr>
        <w:t xml:space="preserve">. / Tom Sawyer </w:t>
      </w:r>
      <w:proofErr w:type="spellStart"/>
      <w:r w:rsidRPr="00D95FCC">
        <w:rPr>
          <w:rFonts w:ascii="Tw Cen MT" w:hAnsi="Tw Cen MT"/>
          <w:lang w:val="en-US"/>
        </w:rPr>
        <w:t>jukari</w:t>
      </w:r>
      <w:proofErr w:type="spellEnd"/>
      <w:r w:rsidRPr="00D95FCC">
        <w:rPr>
          <w:rFonts w:ascii="Tw Cen MT" w:hAnsi="Tw Cen MT"/>
          <w:lang w:val="en-US"/>
        </w:rPr>
        <w:t xml:space="preserve"> </w:t>
      </w:r>
      <w:proofErr w:type="spellStart"/>
      <w:r w:rsidRPr="00D95FCC">
        <w:rPr>
          <w:rFonts w:ascii="Tw Cen MT" w:hAnsi="Tw Cen MT"/>
          <w:lang w:val="en-US"/>
        </w:rPr>
        <w:t>xépisti</w:t>
      </w:r>
      <w:proofErr w:type="spellEnd"/>
      <w:r w:rsidRPr="00D95FCC">
        <w:rPr>
          <w:rFonts w:ascii="Tw Cen MT" w:hAnsi="Tw Cen MT"/>
          <w:lang w:val="en-US"/>
        </w:rPr>
        <w:t>.</w:t>
      </w:r>
    </w:p>
    <w:p w:rsidR="00AB6BE4" w:rsidRPr="00D95FCC" w:rsidRDefault="00AB6BE4" w:rsidP="00AB6BE4">
      <w:pPr>
        <w:ind w:left="705" w:hanging="705"/>
        <w:jc w:val="left"/>
        <w:rPr>
          <w:lang w:val="en-US"/>
        </w:rPr>
      </w:pPr>
    </w:p>
    <w:p w:rsidR="00AB6BE4" w:rsidRPr="00D95FCC" w:rsidRDefault="00AB6BE4" w:rsidP="00AB6BE4">
      <w:pPr>
        <w:ind w:firstLine="0"/>
        <w:jc w:val="left"/>
        <w:rPr>
          <w:lang w:val="en-US"/>
        </w:rPr>
      </w:pPr>
    </w:p>
    <w:sectPr w:rsidR="00AB6BE4" w:rsidRPr="00D95FC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B2" w:rsidRDefault="007744B2" w:rsidP="00AB6BE4">
      <w:pPr>
        <w:spacing w:after="0" w:line="240" w:lineRule="auto"/>
      </w:pPr>
      <w:r>
        <w:separator/>
      </w:r>
    </w:p>
  </w:endnote>
  <w:endnote w:type="continuationSeparator" w:id="0">
    <w:p w:rsidR="007744B2" w:rsidRDefault="007744B2" w:rsidP="00AB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B2" w:rsidRDefault="007744B2" w:rsidP="00AB6BE4">
      <w:pPr>
        <w:spacing w:after="0" w:line="240" w:lineRule="auto"/>
      </w:pPr>
      <w:r>
        <w:separator/>
      </w:r>
    </w:p>
  </w:footnote>
  <w:footnote w:type="continuationSeparator" w:id="0">
    <w:p w:rsidR="007744B2" w:rsidRDefault="007744B2" w:rsidP="00AB6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BE4" w:rsidRPr="00D95FCC" w:rsidRDefault="00AB6BE4">
    <w:pPr>
      <w:pStyle w:val="Encabezado"/>
      <w:rPr>
        <w:rFonts w:ascii="Tw Cen MT" w:hAnsi="Tw Cen MT"/>
      </w:rPr>
    </w:pPr>
    <w:r w:rsidRPr="00D95FCC">
      <w:rPr>
        <w:rFonts w:ascii="Tw Cen MT" w:hAnsi="Tw Cen MT"/>
      </w:rPr>
      <w:t>Herrera Romero, Ismael</w:t>
    </w:r>
  </w:p>
  <w:p w:rsidR="00AB6BE4" w:rsidRPr="00D95FCC" w:rsidRDefault="00AB6BE4">
    <w:pPr>
      <w:pStyle w:val="Encabezado"/>
      <w:rPr>
        <w:rFonts w:ascii="Tw Cen MT" w:hAnsi="Tw Cen MT"/>
      </w:rPr>
    </w:pPr>
    <w:r w:rsidRPr="00D95FCC">
      <w:rPr>
        <w:rFonts w:ascii="Tw Cen MT" w:hAnsi="Tw Cen MT"/>
      </w:rPr>
      <w:t>Tarea 19/10/2021</w: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XX">
    <w15:presenceInfo w15:providerId="Windows Live" w15:userId="65bbc43ddc5d95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E4"/>
    <w:rsid w:val="000E343C"/>
    <w:rsid w:val="003702BC"/>
    <w:rsid w:val="0037436D"/>
    <w:rsid w:val="003C453C"/>
    <w:rsid w:val="006358F2"/>
    <w:rsid w:val="007744B2"/>
    <w:rsid w:val="007F2979"/>
    <w:rsid w:val="009E2586"/>
    <w:rsid w:val="00A57D96"/>
    <w:rsid w:val="00AB6BE4"/>
    <w:rsid w:val="00D95FCC"/>
    <w:rsid w:val="00E57E38"/>
    <w:rsid w:val="00F0610F"/>
    <w:rsid w:val="00F7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A509"/>
  <w15:chartTrackingRefBased/>
  <w15:docId w15:val="{D5DAE0CD-29BD-43B8-9675-91CCDBA1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360" w:lineRule="auto"/>
        <w:ind w:firstLine="39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BE4"/>
  </w:style>
  <w:style w:type="paragraph" w:styleId="Piedepgina">
    <w:name w:val="footer"/>
    <w:basedOn w:val="Normal"/>
    <w:link w:val="PiedepginaCar"/>
    <w:uiPriority w:val="99"/>
    <w:unhideWhenUsed/>
    <w:rsid w:val="00AB6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Herrera Romero</dc:creator>
  <cp:keywords/>
  <dc:description/>
  <cp:lastModifiedBy>XXX</cp:lastModifiedBy>
  <cp:revision>2</cp:revision>
  <dcterms:created xsi:type="dcterms:W3CDTF">2021-10-18T06:28:00Z</dcterms:created>
  <dcterms:modified xsi:type="dcterms:W3CDTF">2021-10-18T19:16:00Z</dcterms:modified>
</cp:coreProperties>
</file>